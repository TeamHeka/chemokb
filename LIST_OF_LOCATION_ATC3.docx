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ADB6" w14:textId="77777777" w:rsidR="0038153E" w:rsidRDefault="0038153E" w:rsidP="0038153E">
      <w:pPr>
        <w:pStyle w:val="Tablenumber"/>
      </w:pPr>
      <w:r>
        <w:t>List of cancer locations and ATC classes of protocols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7920"/>
      </w:tblGrid>
      <w:tr w:rsidR="0038153E" w14:paraId="17DDB085" w14:textId="77777777" w:rsidTr="0045263B">
        <w:trPr>
          <w:trHeight w:val="312"/>
          <w:jc w:val="center"/>
        </w:trPr>
        <w:tc>
          <w:tcPr>
            <w:tcW w:w="1350" w:type="dxa"/>
            <w:tcBorders>
              <w:top w:val="single" w:sz="18" w:space="0" w:color="000000"/>
              <w:left w:val="nil"/>
              <w:bottom w:val="single" w:sz="12" w:space="0" w:color="000000"/>
              <w:right w:val="nil"/>
            </w:tcBorders>
          </w:tcPr>
          <w:p w14:paraId="5EC5E327" w14:textId="77777777" w:rsidR="0038153E" w:rsidRDefault="0038153E" w:rsidP="00C96058">
            <w:pPr>
              <w:pStyle w:val="Tabletitle"/>
            </w:pPr>
            <w:r>
              <w:t>Type</w:t>
            </w:r>
          </w:p>
        </w:tc>
        <w:tc>
          <w:tcPr>
            <w:tcW w:w="7920" w:type="dxa"/>
            <w:tcBorders>
              <w:top w:val="single" w:sz="18" w:space="0" w:color="000000"/>
              <w:left w:val="nil"/>
              <w:bottom w:val="single" w:sz="12" w:space="0" w:color="000000"/>
              <w:right w:val="nil"/>
            </w:tcBorders>
          </w:tcPr>
          <w:p w14:paraId="68A833F2" w14:textId="77777777" w:rsidR="0038153E" w:rsidRDefault="0038153E" w:rsidP="00C96058">
            <w:pPr>
              <w:pStyle w:val="Tabletitle"/>
            </w:pPr>
            <w:r>
              <w:t>List</w:t>
            </w:r>
          </w:p>
        </w:tc>
      </w:tr>
      <w:tr w:rsidR="0038153E" w14:paraId="53186B34" w14:textId="77777777" w:rsidTr="0045263B">
        <w:trPr>
          <w:trHeight w:val="2085"/>
          <w:jc w:val="center"/>
        </w:trPr>
        <w:tc>
          <w:tcPr>
            <w:tcW w:w="1350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14:paraId="2EC99D7B" w14:textId="77777777" w:rsidR="0038153E" w:rsidRDefault="0038153E" w:rsidP="00C96058">
            <w:pPr>
              <w:pStyle w:val="Tabletitle"/>
              <w:jc w:val="left"/>
            </w:pPr>
            <w:r>
              <w:t>Cancer location</w:t>
            </w:r>
          </w:p>
        </w:tc>
        <w:tc>
          <w:tcPr>
            <w:tcW w:w="7920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14:paraId="07AB563F" w14:textId="77777777" w:rsidR="0038153E" w:rsidRDefault="0038153E" w:rsidP="00C96058">
            <w:pPr>
              <w:pStyle w:val="Tabletitle"/>
              <w:jc w:val="left"/>
            </w:pPr>
            <w:r w:rsidRPr="00E666C5">
              <w:t>ACUP; ANAL CANAL; AUTOIMMUNE AND INFLAMMATORY; BLADDER AND UROTHELIAL; BREAST; CENTRAL NERVOUS SYSTEM AND EYE; COLON; EAR, NOSE, AND THROAT (ENT); ESOPHAGUS; KIDNEY; LIVER; LYMPHOID AND HEMATOLOGIC; MALE GENITAL; MESOTHELIAL; MULTIPLE MYELOMA; NASOPHARYNX; NEUROENDOCRINE; OVARY; PANCREAS AND BILE DUCTS; PERITONEUM; PROSTATE; RECTUM; RESPIRATORY AND THORACIC; SKIN; SMALL INTESTINE; SOFT TISSUES/SARCOMA; STOMACH; TESTICLE; THYMUS; TRANSPLANT; UTERUS; VULVA</w:t>
            </w:r>
          </w:p>
        </w:tc>
      </w:tr>
      <w:tr w:rsidR="0038153E" w14:paraId="7653C76A" w14:textId="77777777" w:rsidTr="0045263B">
        <w:trPr>
          <w:trHeight w:val="1727"/>
          <w:jc w:val="center"/>
        </w:trPr>
        <w:tc>
          <w:tcPr>
            <w:tcW w:w="1350" w:type="dxa"/>
            <w:tcBorders>
              <w:top w:val="single" w:sz="4" w:space="0" w:color="auto"/>
              <w:left w:val="nil"/>
              <w:bottom w:val="single" w:sz="18" w:space="0" w:color="000000"/>
              <w:right w:val="nil"/>
            </w:tcBorders>
            <w:vAlign w:val="center"/>
          </w:tcPr>
          <w:p w14:paraId="6AD58C32" w14:textId="77777777" w:rsidR="0038153E" w:rsidRDefault="0038153E" w:rsidP="00C96058">
            <w:pPr>
              <w:pStyle w:val="Tabletitle"/>
              <w:jc w:val="left"/>
            </w:pPr>
            <w:r>
              <w:t>ATC class (level 3)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18" w:space="0" w:color="000000"/>
              <w:right w:val="nil"/>
            </w:tcBorders>
            <w:vAlign w:val="center"/>
          </w:tcPr>
          <w:p w14:paraId="1D703FFE" w14:textId="77777777" w:rsidR="0038153E" w:rsidRDefault="0038153E" w:rsidP="00C96058">
            <w:pPr>
              <w:pStyle w:val="Tabletitle"/>
              <w:jc w:val="left"/>
            </w:pPr>
            <w:r w:rsidRPr="00E666C5">
              <w:t>ALKYLATING AGENTS; ANTIMETABOLITES; PLANT ALKALOIDS AND OTHER NATURAL PRODUCTS; CYTOTOXIC ANTIBIOTICS AND RELATED SUBSTANCES;</w:t>
            </w:r>
            <w:ins w:id="0" w:author="Author">
              <w:r>
                <w:t xml:space="preserve"> </w:t>
              </w:r>
            </w:ins>
            <w:r w:rsidRPr="00E666C5">
              <w:t>PROTEIN KINASE INHIBITORS; MONOCLONAL ANTIBODIES AND ANTIBODY DRUG CONJUGATES; OTHER ANTINEOPLASTIC AGENTS; IMMUNOSUPPRESSANTS; OTHER SYSTEMIC DRUGS FOR OBSTRUCTIVE AIRWAY DISEASES; OCULAR VASCULAR DISORDER AGENTS</w:t>
            </w:r>
          </w:p>
        </w:tc>
      </w:tr>
    </w:tbl>
    <w:p w14:paraId="07162D0A" w14:textId="77777777" w:rsidR="0038153E" w:rsidRDefault="0038153E" w:rsidP="0038153E"/>
    <w:p w14:paraId="541C2DC2" w14:textId="77777777" w:rsidR="00DD7642" w:rsidRDefault="00DD7642"/>
    <w:sectPr w:rsidR="00DD7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E99EB" w14:textId="77777777" w:rsidR="005E6643" w:rsidRDefault="005E6643" w:rsidP="0038153E">
      <w:r>
        <w:separator/>
      </w:r>
    </w:p>
  </w:endnote>
  <w:endnote w:type="continuationSeparator" w:id="0">
    <w:p w14:paraId="1AFC374B" w14:textId="77777777" w:rsidR="005E6643" w:rsidRDefault="005E6643" w:rsidP="00381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tinus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AD08E" w14:textId="77777777" w:rsidR="005E6643" w:rsidRDefault="005E6643" w:rsidP="0038153E">
      <w:r>
        <w:separator/>
      </w:r>
    </w:p>
  </w:footnote>
  <w:footnote w:type="continuationSeparator" w:id="0">
    <w:p w14:paraId="495AF4C9" w14:textId="77777777" w:rsidR="005E6643" w:rsidRDefault="005E6643" w:rsidP="003815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2F"/>
    <w:rsid w:val="00131B2F"/>
    <w:rsid w:val="0038153E"/>
    <w:rsid w:val="0045263B"/>
    <w:rsid w:val="005E6643"/>
    <w:rsid w:val="007C7893"/>
    <w:rsid w:val="00DD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8EF54"/>
  <w15:chartTrackingRefBased/>
  <w15:docId w15:val="{4F2C5AEF-7723-45F3-B68C-CBAFC3EC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53E"/>
    <w:pPr>
      <w:spacing w:after="0" w:line="240" w:lineRule="auto"/>
      <w:ind w:firstLine="284"/>
      <w:jc w:val="both"/>
    </w:pPr>
    <w:rPr>
      <w:rFonts w:ascii="LibertinusSerif" w:eastAsia="Times New Roman" w:hAnsi="LibertinusSerif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53E"/>
    <w:pPr>
      <w:tabs>
        <w:tab w:val="center" w:pos="4680"/>
        <w:tab w:val="right" w:pos="9360"/>
      </w:tabs>
      <w:ind w:firstLine="0"/>
      <w:jc w:val="left"/>
    </w:pPr>
    <w:rPr>
      <w:rFonts w:asciiTheme="minorHAnsi" w:eastAsiaTheme="minorEastAsia" w:hAnsiTheme="minorHAnsi" w:cstheme="minorBidi"/>
      <w:kern w:val="2"/>
      <w:lang w:eastAsia="ko-KR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38153E"/>
  </w:style>
  <w:style w:type="paragraph" w:styleId="Footer">
    <w:name w:val="footer"/>
    <w:basedOn w:val="Normal"/>
    <w:link w:val="FooterChar"/>
    <w:uiPriority w:val="99"/>
    <w:unhideWhenUsed/>
    <w:rsid w:val="0038153E"/>
    <w:pPr>
      <w:tabs>
        <w:tab w:val="center" w:pos="4680"/>
        <w:tab w:val="right" w:pos="9360"/>
      </w:tabs>
      <w:ind w:firstLine="0"/>
      <w:jc w:val="left"/>
    </w:pPr>
    <w:rPr>
      <w:rFonts w:asciiTheme="minorHAnsi" w:eastAsiaTheme="minorEastAsia" w:hAnsiTheme="minorHAnsi" w:cstheme="minorBidi"/>
      <w:kern w:val="2"/>
      <w:lang w:eastAsia="ko-KR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38153E"/>
  </w:style>
  <w:style w:type="table" w:styleId="TableGrid">
    <w:name w:val="Table Grid"/>
    <w:basedOn w:val="TableNormal"/>
    <w:uiPriority w:val="39"/>
    <w:rsid w:val="0038153E"/>
    <w:pPr>
      <w:spacing w:after="0" w:line="240" w:lineRule="auto"/>
    </w:pPr>
    <w:rPr>
      <w:kern w:val="0"/>
      <w:sz w:val="24"/>
      <w:szCs w:val="24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umber">
    <w:name w:val="Table number"/>
    <w:basedOn w:val="Normal"/>
    <w:next w:val="Tabletitle"/>
    <w:qFormat/>
    <w:rsid w:val="0038153E"/>
    <w:pPr>
      <w:ind w:firstLine="0"/>
    </w:pPr>
    <w:rPr>
      <w:rFonts w:ascii="Calibri" w:hAnsi="Calibri" w:cs="Calibri"/>
      <w:b/>
      <w:bCs/>
    </w:rPr>
  </w:style>
  <w:style w:type="paragraph" w:customStyle="1" w:styleId="Tabletitle">
    <w:name w:val="Table title"/>
    <w:basedOn w:val="Tablenumber"/>
    <w:qFormat/>
    <w:rsid w:val="0038153E"/>
    <w:rPr>
      <w:b w:val="0"/>
      <w:bCs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3815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LibertinusSerif" w:eastAsia="Times New Roman" w:hAnsi="LibertinusSerif" w:cs="Times New Roman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 종호</dc:creator>
  <cp:keywords/>
  <dc:description/>
  <cp:lastModifiedBy>지 종호</cp:lastModifiedBy>
  <cp:revision>3</cp:revision>
  <dcterms:created xsi:type="dcterms:W3CDTF">2023-12-07T08:03:00Z</dcterms:created>
  <dcterms:modified xsi:type="dcterms:W3CDTF">2023-12-07T08:56:00Z</dcterms:modified>
</cp:coreProperties>
</file>